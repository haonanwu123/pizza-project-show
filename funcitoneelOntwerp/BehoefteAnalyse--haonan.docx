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pPr>
      <w: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page">
                  <wp:posOffset>1387475</wp:posOffset>
                </wp:positionH>
                <wp:positionV relativeFrom="page">
                  <wp:posOffset>8072755</wp:posOffset>
                </wp:positionV>
                <wp:extent cx="3741420" cy="1048668"/>
                <wp:effectExtent l="0" t="0" r="0" b="0"/>
                <wp:wrapSquare wrapText="bothSides" distL="57150" distR="57150" distT="57150" distB="57150"/>
                <wp:docPr id="1073741825" name="officeArt object" descr="Text Box 129"/>
                <wp:cNvGraphicFramePr/>
                <a:graphic xmlns:a="http://schemas.openxmlformats.org/drawingml/2006/main">
                  <a:graphicData uri="http://schemas.microsoft.com/office/word/2010/wordprocessingShape">
                    <wps:wsp>
                      <wps:cNvSpPr txBox="1"/>
                      <wps:spPr>
                        <a:xfrm>
                          <a:off x="0" y="0"/>
                          <a:ext cx="3741420" cy="1048668"/>
                        </a:xfrm>
                        <a:prstGeom prst="rect">
                          <a:avLst/>
                        </a:prstGeom>
                        <a:noFill/>
                        <a:ln w="12700" cap="flat">
                          <a:noFill/>
                          <a:miter lim="400000"/>
                        </a:ln>
                        <a:effectLst/>
                      </wps:spPr>
                      <wps:txbx>
                        <w:txbxContent>
                          <w:p>
                            <w:pPr>
                              <w:pStyle w:val="No Spacing"/>
                              <w:spacing w:before="40" w:after="40"/>
                              <w:rPr>
                                <w:caps w:val="1"/>
                                <w:outline w:val="0"/>
                                <w:color w:val="4472c4"/>
                                <w:sz w:val="28"/>
                                <w:szCs w:val="28"/>
                                <w:u w:color="4472c4"/>
                                <w:lang w:val="nl-NL"/>
                                <w14:textFill>
                                  <w14:solidFill>
                                    <w14:srgbClr w14:val="4472C4"/>
                                  </w14:solidFill>
                                </w14:textFill>
                              </w:rPr>
                            </w:pPr>
                            <w:r>
                              <w:rPr>
                                <w:caps w:val="1"/>
                                <w:outline w:val="0"/>
                                <w:color w:val="4472c4"/>
                                <w:sz w:val="28"/>
                                <w:szCs w:val="28"/>
                                <w:u w:color="4472c4"/>
                                <w:rtl w:val="0"/>
                                <w:lang w:val="nl-NL"/>
                                <w14:textFill>
                                  <w14:solidFill>
                                    <w14:srgbClr w14:val="4472C4"/>
                                  </w14:solidFill>
                                </w14:textFill>
                              </w:rPr>
                              <w:t>PROJECT</w:t>
                            </w:r>
                          </w:p>
                          <w:p>
                            <w:pPr>
                              <w:pStyle w:val="No Spacing"/>
                              <w:rPr>
                                <w:outline w:val="0"/>
                                <w:color w:val="000000"/>
                                <w:u w:color="000000"/>
                                <w:lang w:val="nl-NL"/>
                                <w14:textFill>
                                  <w14:solidFill>
                                    <w14:srgbClr w14:val="000000"/>
                                  </w14:solidFill>
                                </w14:textFill>
                              </w:rPr>
                            </w:pPr>
                            <w:r>
                              <w:rPr>
                                <w:outline w:val="0"/>
                                <w:color w:val="000000"/>
                                <w:u w:color="000000"/>
                                <w:rtl w:val="0"/>
                                <w:lang w:val="nl-NL"/>
                                <w14:textFill>
                                  <w14:solidFill>
                                    <w14:srgbClr w14:val="000000"/>
                                  </w14:solidFill>
                                </w14:textFill>
                              </w:rPr>
                              <w:t xml:space="preserve">Team: </w:t>
                            </w:r>
                          </w:p>
                          <w:p>
                            <w:pPr>
                              <w:pStyle w:val="No Spacing"/>
                              <w:rPr>
                                <w:outline w:val="0"/>
                                <w:color w:val="000000"/>
                                <w:u w:color="000000"/>
                                <w:lang w:val="nl-NL"/>
                                <w14:textFill>
                                  <w14:solidFill>
                                    <w14:srgbClr w14:val="000000"/>
                                  </w14:solidFill>
                                </w14:textFill>
                              </w:rPr>
                            </w:pPr>
                            <w:r>
                              <w:rPr>
                                <w:outline w:val="0"/>
                                <w:color w:val="000000"/>
                                <w:u w:color="000000"/>
                                <w:rtl w:val="0"/>
                                <w:lang w:val="nl-NL"/>
                                <w14:textFill>
                                  <w14:solidFill>
                                    <w14:srgbClr w14:val="000000"/>
                                  </w14:solidFill>
                                </w14:textFill>
                              </w:rPr>
                              <w:t>Cohort: 2020</w:t>
                            </w:r>
                          </w:p>
                          <w:p>
                            <w:pPr>
                              <w:pStyle w:val="No Spacing"/>
                              <w:rPr>
                                <w:outline w:val="0"/>
                                <w:color w:val="000000"/>
                                <w:u w:color="000000"/>
                                <w:lang w:val="nl-NL"/>
                                <w14:textFill>
                                  <w14:solidFill>
                                    <w14:srgbClr w14:val="000000"/>
                                  </w14:solidFill>
                                </w14:textFill>
                              </w:rPr>
                            </w:pPr>
                            <w:r>
                              <w:rPr>
                                <w:outline w:val="0"/>
                                <w:color w:val="000000"/>
                                <w:u w:color="000000"/>
                                <w:rtl w:val="0"/>
                                <w:lang w:val="nl-NL"/>
                                <w14:textFill>
                                  <w14:solidFill>
                                    <w14:srgbClr w14:val="000000"/>
                                  </w14:solidFill>
                                </w14:textFill>
                              </w:rPr>
                              <w:t xml:space="preserve">Klant: </w:t>
                            </w:r>
                          </w:p>
                          <w:p>
                            <w:pPr>
                              <w:pStyle w:val="No Spacing"/>
                              <w:rPr>
                                <w:outline w:val="0"/>
                                <w:color w:val="000000"/>
                                <w:u w:color="000000"/>
                                <w:lang w:val="nl-NL"/>
                                <w14:textFill>
                                  <w14:solidFill>
                                    <w14:srgbClr w14:val="000000"/>
                                  </w14:solidFill>
                                </w14:textFill>
                              </w:rPr>
                            </w:pPr>
                            <w:r>
                              <w:rPr>
                                <w:outline w:val="0"/>
                                <w:color w:val="000000"/>
                                <w:u w:color="000000"/>
                                <w:rtl w:val="0"/>
                                <w:lang w:val="nl-NL"/>
                                <w14:textFill>
                                  <w14:solidFill>
                                    <w14:srgbClr w14:val="000000"/>
                                  </w14:solidFill>
                                </w14:textFill>
                              </w:rPr>
                              <w:t>Versie: september 2022</w:t>
                            </w:r>
                          </w:p>
                          <w:p>
                            <w:pPr>
                              <w:pStyle w:val="No Spacing"/>
                            </w:pPr>
                            <w:r>
                              <w:rPr>
                                <w:outline w:val="0"/>
                                <w:color w:val="000000"/>
                                <w:u w:color="000000"/>
                                <w:rtl w:val="0"/>
                                <w:lang w:val="nl-NL"/>
                                <w14:textFill>
                                  <w14:solidFill>
                                    <w14:srgbClr w14:val="000000"/>
                                  </w14:solidFill>
                                </w14:textFill>
                              </w:rPr>
                              <w:t xml:space="preserve">Datum: </w:t>
                            </w:r>
                          </w:p>
                        </w:txbxContent>
                      </wps:txbx>
                      <wps:bodyPr wrap="square" lIns="0" tIns="0" rIns="0" bIns="0" numCol="1" anchor="t">
                        <a:noAutofit/>
                      </wps:bodyPr>
                    </wps:wsp>
                  </a:graphicData>
                </a:graphic>
              </wp:anchor>
            </w:drawing>
          </mc:Choice>
          <mc:Fallback>
            <w:pict>
              <v:shape id="_x0000_s1026" type="#_x0000_t202" style="visibility:visible;position:absolute;margin-left:109.2pt;margin-top:635.7pt;width:294.6pt;height:82.6pt;z-index:251661312;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before="40" w:after="40"/>
                        <w:rPr>
                          <w:caps w:val="1"/>
                          <w:outline w:val="0"/>
                          <w:color w:val="4472c4"/>
                          <w:sz w:val="28"/>
                          <w:szCs w:val="28"/>
                          <w:u w:color="4472c4"/>
                          <w:lang w:val="nl-NL"/>
                          <w14:textFill>
                            <w14:solidFill>
                              <w14:srgbClr w14:val="4472C4"/>
                            </w14:solidFill>
                          </w14:textFill>
                        </w:rPr>
                      </w:pPr>
                      <w:r>
                        <w:rPr>
                          <w:caps w:val="1"/>
                          <w:outline w:val="0"/>
                          <w:color w:val="4472c4"/>
                          <w:sz w:val="28"/>
                          <w:szCs w:val="28"/>
                          <w:u w:color="4472c4"/>
                          <w:rtl w:val="0"/>
                          <w:lang w:val="nl-NL"/>
                          <w14:textFill>
                            <w14:solidFill>
                              <w14:srgbClr w14:val="4472C4"/>
                            </w14:solidFill>
                          </w14:textFill>
                        </w:rPr>
                        <w:t>PROJECT</w:t>
                      </w:r>
                    </w:p>
                    <w:p>
                      <w:pPr>
                        <w:pStyle w:val="No Spacing"/>
                        <w:rPr>
                          <w:outline w:val="0"/>
                          <w:color w:val="000000"/>
                          <w:u w:color="000000"/>
                          <w:lang w:val="nl-NL"/>
                          <w14:textFill>
                            <w14:solidFill>
                              <w14:srgbClr w14:val="000000"/>
                            </w14:solidFill>
                          </w14:textFill>
                        </w:rPr>
                      </w:pPr>
                      <w:r>
                        <w:rPr>
                          <w:outline w:val="0"/>
                          <w:color w:val="000000"/>
                          <w:u w:color="000000"/>
                          <w:rtl w:val="0"/>
                          <w:lang w:val="nl-NL"/>
                          <w14:textFill>
                            <w14:solidFill>
                              <w14:srgbClr w14:val="000000"/>
                            </w14:solidFill>
                          </w14:textFill>
                        </w:rPr>
                        <w:t xml:space="preserve">Team: </w:t>
                      </w:r>
                    </w:p>
                    <w:p>
                      <w:pPr>
                        <w:pStyle w:val="No Spacing"/>
                        <w:rPr>
                          <w:outline w:val="0"/>
                          <w:color w:val="000000"/>
                          <w:u w:color="000000"/>
                          <w:lang w:val="nl-NL"/>
                          <w14:textFill>
                            <w14:solidFill>
                              <w14:srgbClr w14:val="000000"/>
                            </w14:solidFill>
                          </w14:textFill>
                        </w:rPr>
                      </w:pPr>
                      <w:r>
                        <w:rPr>
                          <w:outline w:val="0"/>
                          <w:color w:val="000000"/>
                          <w:u w:color="000000"/>
                          <w:rtl w:val="0"/>
                          <w:lang w:val="nl-NL"/>
                          <w14:textFill>
                            <w14:solidFill>
                              <w14:srgbClr w14:val="000000"/>
                            </w14:solidFill>
                          </w14:textFill>
                        </w:rPr>
                        <w:t>Cohort: 2020</w:t>
                      </w:r>
                    </w:p>
                    <w:p>
                      <w:pPr>
                        <w:pStyle w:val="No Spacing"/>
                        <w:rPr>
                          <w:outline w:val="0"/>
                          <w:color w:val="000000"/>
                          <w:u w:color="000000"/>
                          <w:lang w:val="nl-NL"/>
                          <w14:textFill>
                            <w14:solidFill>
                              <w14:srgbClr w14:val="000000"/>
                            </w14:solidFill>
                          </w14:textFill>
                        </w:rPr>
                      </w:pPr>
                      <w:r>
                        <w:rPr>
                          <w:outline w:val="0"/>
                          <w:color w:val="000000"/>
                          <w:u w:color="000000"/>
                          <w:rtl w:val="0"/>
                          <w:lang w:val="nl-NL"/>
                          <w14:textFill>
                            <w14:solidFill>
                              <w14:srgbClr w14:val="000000"/>
                            </w14:solidFill>
                          </w14:textFill>
                        </w:rPr>
                        <w:t xml:space="preserve">Klant: </w:t>
                      </w:r>
                    </w:p>
                    <w:p>
                      <w:pPr>
                        <w:pStyle w:val="No Spacing"/>
                        <w:rPr>
                          <w:outline w:val="0"/>
                          <w:color w:val="000000"/>
                          <w:u w:color="000000"/>
                          <w:lang w:val="nl-NL"/>
                          <w14:textFill>
                            <w14:solidFill>
                              <w14:srgbClr w14:val="000000"/>
                            </w14:solidFill>
                          </w14:textFill>
                        </w:rPr>
                      </w:pPr>
                      <w:r>
                        <w:rPr>
                          <w:outline w:val="0"/>
                          <w:color w:val="000000"/>
                          <w:u w:color="000000"/>
                          <w:rtl w:val="0"/>
                          <w:lang w:val="nl-NL"/>
                          <w14:textFill>
                            <w14:solidFill>
                              <w14:srgbClr w14:val="000000"/>
                            </w14:solidFill>
                          </w14:textFill>
                        </w:rPr>
                        <w:t>Versie: september 2022</w:t>
                      </w:r>
                    </w:p>
                    <w:p>
                      <w:pPr>
                        <w:pStyle w:val="No Spacing"/>
                      </w:pPr>
                      <w:r>
                        <w:rPr>
                          <w:outline w:val="0"/>
                          <w:color w:val="000000"/>
                          <w:u w:color="000000"/>
                          <w:rtl w:val="0"/>
                          <w:lang w:val="nl-NL"/>
                          <w14:textFill>
                            <w14:solidFill>
                              <w14:srgbClr w14:val="000000"/>
                            </w14:solidFill>
                          </w14:textFill>
                        </w:rPr>
                        <w:t xml:space="preserve">Datum: </w:t>
                      </w:r>
                    </w:p>
                  </w:txbxContent>
                </v:textbox>
                <w10:wrap type="square" side="bothSides" anchorx="page" anchory="page"/>
              </v:shape>
            </w:pict>
          </mc:Fallback>
        </mc:AlternateContent>
      </w:r>
      <w:r>
        <mc:AlternateContent>
          <mc:Choice Requires="wpg">
            <w:drawing xmlns:a="http://schemas.openxmlformats.org/drawingml/2006/main">
              <wp:anchor distT="0" distB="0" distL="0" distR="0" simplePos="0" relativeHeight="251657216" behindDoc="1" locked="0" layoutInCell="1" allowOverlap="1">
                <wp:simplePos x="0" y="0"/>
                <wp:positionH relativeFrom="page">
                  <wp:posOffset>351216</wp:posOffset>
                </wp:positionH>
                <wp:positionV relativeFrom="page">
                  <wp:posOffset>480695</wp:posOffset>
                </wp:positionV>
                <wp:extent cx="6857877" cy="6904971"/>
                <wp:effectExtent l="0" t="0" r="0" b="0"/>
                <wp:wrapNone/>
                <wp:docPr id="1073741830" name="officeArt object" descr="Group 125"/>
                <wp:cNvGraphicFramePr/>
                <a:graphic xmlns:a="http://schemas.openxmlformats.org/drawingml/2006/main">
                  <a:graphicData uri="http://schemas.microsoft.com/office/word/2010/wordprocessingGroup">
                    <wpg:wgp>
                      <wpg:cNvGrpSpPr/>
                      <wpg:grpSpPr>
                        <a:xfrm>
                          <a:off x="0" y="0"/>
                          <a:ext cx="6857877" cy="6904971"/>
                          <a:chOff x="0" y="0"/>
                          <a:chExt cx="6857876" cy="6904970"/>
                        </a:xfrm>
                      </wpg:grpSpPr>
                      <wpg:grpSp>
                        <wpg:cNvPr id="1073741828" name="Freeform 10"/>
                        <wpg:cNvGrpSpPr/>
                        <wpg:grpSpPr>
                          <a:xfrm>
                            <a:off x="0" y="0"/>
                            <a:ext cx="6853179" cy="6896983"/>
                            <a:chOff x="0" y="0"/>
                            <a:chExt cx="6853178" cy="6896982"/>
                          </a:xfrm>
                        </wpg:grpSpPr>
                        <wps:wsp>
                          <wps:cNvPr id="1073741826" name="形状"/>
                          <wps:cNvSpPr/>
                          <wps:spPr>
                            <a:xfrm>
                              <a:off x="0" y="0"/>
                              <a:ext cx="6853179" cy="6896983"/>
                            </a:xfrm>
                            <a:custGeom>
                              <a:avLst/>
                              <a:gdLst/>
                              <a:ahLst/>
                              <a:cxnLst>
                                <a:cxn ang="0">
                                  <a:pos x="wd2" y="hd2"/>
                                </a:cxn>
                                <a:cxn ang="5400000">
                                  <a:pos x="wd2" y="hd2"/>
                                </a:cxn>
                                <a:cxn ang="10800000">
                                  <a:pos x="wd2" y="hd2"/>
                                </a:cxn>
                                <a:cxn ang="16200000">
                                  <a:pos x="wd2" y="hd2"/>
                                </a:cxn>
                              </a:cxnLst>
                              <a:rect l="0" t="0" r="r" b="b"/>
                              <a:pathLst>
                                <a:path w="21600" h="21077" fill="norm" stroke="1" extrusionOk="0">
                                  <a:moveTo>
                                    <a:pt x="0" y="0"/>
                                  </a:moveTo>
                                  <a:cubicBezTo>
                                    <a:pt x="0" y="19872"/>
                                    <a:pt x="0" y="19872"/>
                                    <a:pt x="0" y="19872"/>
                                  </a:cubicBezTo>
                                  <a:cubicBezTo>
                                    <a:pt x="690" y="20057"/>
                                    <a:pt x="1860" y="20304"/>
                                    <a:pt x="3390" y="20520"/>
                                  </a:cubicBezTo>
                                  <a:cubicBezTo>
                                    <a:pt x="7500" y="21137"/>
                                    <a:pt x="14280" y="21600"/>
                                    <a:pt x="21600" y="19872"/>
                                  </a:cubicBezTo>
                                  <a:cubicBezTo>
                                    <a:pt x="21600" y="19039"/>
                                    <a:pt x="21600" y="19039"/>
                                    <a:pt x="21600" y="19039"/>
                                  </a:cubicBezTo>
                                  <a:cubicBezTo>
                                    <a:pt x="21600" y="0"/>
                                    <a:pt x="21600" y="0"/>
                                    <a:pt x="21600" y="0"/>
                                  </a:cubicBezTo>
                                  <a:cubicBezTo>
                                    <a:pt x="0" y="0"/>
                                    <a:pt x="0" y="0"/>
                                    <a:pt x="0" y="0"/>
                                  </a:cubicBezTo>
                                </a:path>
                              </a:pathLst>
                            </a:custGeom>
                            <a:gradFill flip="none" rotWithShape="1">
                              <a:gsLst>
                                <a:gs pos="0">
                                  <a:srgbClr val="5C6C84"/>
                                </a:gs>
                                <a:gs pos="50000">
                                  <a:srgbClr val="475972"/>
                                </a:gs>
                                <a:gs pos="100000">
                                  <a:srgbClr val="344459"/>
                                </a:gs>
                              </a:gsLst>
                              <a:lin ang="5400000" scaled="0"/>
                            </a:gradFill>
                            <a:ln w="12700" cap="flat">
                              <a:noFill/>
                              <a:miter lim="400000"/>
                            </a:ln>
                            <a:effectLst/>
                          </wps:spPr>
                          <wps:bodyPr/>
                        </wps:wsp>
                        <wps:wsp>
                          <wps:cNvPr id="1073741827" name="Behoefteanalyse"/>
                          <wps:cNvSpPr txBox="1"/>
                          <wps:spPr>
                            <a:xfrm>
                              <a:off x="0" y="182880"/>
                              <a:ext cx="6670298" cy="6702425"/>
                            </a:xfrm>
                            <a:prstGeom prst="rect">
                              <a:avLst/>
                            </a:prstGeom>
                            <a:noFill/>
                            <a:ln w="12700" cap="flat">
                              <a:noFill/>
                              <a:miter lim="400000"/>
                            </a:ln>
                            <a:effectLst/>
                          </wps:spPr>
                          <wps:txbx>
                            <w:txbxContent>
                              <w:p>
                                <w:pPr>
                                  <w:pStyle w:val="Normal.0"/>
                                </w:pPr>
                                <w:r>
                                  <w:rPr>
                                    <w:rFonts w:cs="Arial Unicode MS" w:eastAsia="Arial Unicode MS"/>
                                    <w:outline w:val="0"/>
                                    <w:color w:val="ffffff"/>
                                    <w:sz w:val="72"/>
                                    <w:szCs w:val="72"/>
                                    <w:u w:color="ffffff"/>
                                    <w:rtl w:val="0"/>
                                    <w:lang w:val="nl-NL"/>
                                    <w14:textFill>
                                      <w14:solidFill>
                                        <w14:srgbClr w14:val="FFFFFF"/>
                                      </w14:solidFill>
                                    </w14:textFill>
                                  </w:rPr>
                                  <w:t>Behoefteanalyse</w:t>
                                </w:r>
                              </w:p>
                            </w:txbxContent>
                          </wps:txbx>
                          <wps:bodyPr wrap="square" lIns="914400" tIns="914400" rIns="914400" bIns="914400" numCol="1" anchor="b">
                            <a:noAutofit/>
                          </wps:bodyPr>
                        </wps:wsp>
                      </wpg:grpSp>
                      <wps:wsp>
                        <wps:cNvPr id="1073741829" name="Freeform 11"/>
                        <wps:cNvSpPr/>
                        <wps:spPr>
                          <a:xfrm>
                            <a:off x="1080597" y="6238098"/>
                            <a:ext cx="5777280" cy="6668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cubicBezTo>
                                  <a:pt x="16013" y="14400"/>
                                  <a:pt x="10675" y="18655"/>
                                  <a:pt x="6263" y="18655"/>
                                </a:cubicBezTo>
                                <a:cubicBezTo>
                                  <a:pt x="3879" y="18655"/>
                                  <a:pt x="1744" y="17345"/>
                                  <a:pt x="0" y="15709"/>
                                </a:cubicBezTo>
                                <a:cubicBezTo>
                                  <a:pt x="2349" y="18982"/>
                                  <a:pt x="5409" y="21600"/>
                                  <a:pt x="8932" y="21600"/>
                                </a:cubicBezTo>
                                <a:cubicBezTo>
                                  <a:pt x="12739" y="21600"/>
                                  <a:pt x="17081" y="18327"/>
                                  <a:pt x="21600" y="8836"/>
                                </a:cubicBezTo>
                                <a:cubicBezTo>
                                  <a:pt x="21600" y="0"/>
                                  <a:pt x="21600" y="0"/>
                                  <a:pt x="21600" y="0"/>
                                </a:cubicBezTo>
                              </a:path>
                            </a:pathLst>
                          </a:custGeom>
                          <a:solidFill>
                            <a:srgbClr val="FFFFFF">
                              <a:alpha val="30000"/>
                            </a:srgbClr>
                          </a:solidFill>
                          <a:ln w="12700" cap="flat">
                            <a:noFill/>
                            <a:miter lim="400000"/>
                          </a:ln>
                          <a:effectLst/>
                        </wps:spPr>
                        <wps:bodyPr/>
                      </wps:wsp>
                    </wpg:wgp>
                  </a:graphicData>
                </a:graphic>
              </wp:anchor>
            </w:drawing>
          </mc:Choice>
          <mc:Fallback>
            <w:pict>
              <v:group id="_x0000_s1027" style="visibility:visible;position:absolute;margin-left:27.7pt;margin-top:37.9pt;width:540.0pt;height:543.7pt;z-index:-251659264;mso-position-horizontal:absolute;mso-position-horizontal-relative:page;mso-position-vertical:absolute;mso-position-vertical-relative:page;mso-wrap-distance-left:0.0pt;mso-wrap-distance-top:0.0pt;mso-wrap-distance-right:0.0pt;mso-wrap-distance-bottom:0.0pt;" coordorigin="0,0" coordsize="6857877,6904971">
                <w10:wrap type="none" side="bothSides" anchorx="page" anchory="page"/>
                <v:group id="_x0000_s1028" style="position:absolute;left:0;top:0;width:6853179;height:6896983;" coordorigin="0,0" coordsize="6853179,6896983">
                  <v:shape id="_x0000_s1029" style="position:absolute;left:0;top:0;width:6853179;height:6896983;" coordorigin="0,0" coordsize="21600,21077" path="M 0,0 C 0,19872 0,19872 0,19872 C 690,20057 1860,20304 3390,20520 C 7500,21137 14280,21600 21600,19872 C 21600,19039 21600,19039 21600,19039 C 21600,0 21600,0 21600,0 C 0,0 0,0 0,0 E">
                    <v:fill angle="0fd" focus="100%" colors="50.0% #475972" color="#5C6C84" opacity="100.0%" color2="#344459" o:opacity2="100.0%" type="gradientUnscaled"/>
                    <v:stroke on="f" weight="1.0pt" dashstyle="solid" endcap="flat" miterlimit="400.0%" joinstyle="miter" linestyle="single" startarrow="none" startarrowwidth="medium" startarrowlength="medium" endarrow="none" endarrowwidth="medium" endarrowlength="medium"/>
                  </v:shape>
                  <v:shape id="_x0000_s1030" type="#_x0000_t202" style="position:absolute;left:0;top:182880;width:6670298;height:670242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outline w:val="0"/>
                              <w:color w:val="ffffff"/>
                              <w:sz w:val="72"/>
                              <w:szCs w:val="72"/>
                              <w:u w:color="ffffff"/>
                              <w:rtl w:val="0"/>
                              <w:lang w:val="nl-NL"/>
                              <w14:textFill>
                                <w14:solidFill>
                                  <w14:srgbClr w14:val="FFFFFF"/>
                                </w14:solidFill>
                              </w14:textFill>
                            </w:rPr>
                            <w:t>Behoefteanalyse</w:t>
                          </w:r>
                        </w:p>
                      </w:txbxContent>
                    </v:textbox>
                  </v:shape>
                </v:group>
                <v:shape id="_x0000_s1031" style="position:absolute;left:1080597;top:6238098;width:5777280;height:666873;" coordorigin="0,0" coordsize="21600,21600" path="M 21600,0 C 16013,14400 10675,18655 6263,18655 C 3879,18655 1744,17345 0,15709 C 2349,18982 5409,21600 8932,21600 C 12739,21600 17081,18327 21600,8836 C 21600,0 21600,0 21600,0 E">
                  <v:fill color="#FFFFFF" opacity="30.0%" type="solid"/>
                  <v:stroke on="f" weight="1.0pt" dashstyle="solid" endcap="flat" miterlimit="400.0%" joinstyle="miter" linestyle="single" startarrow="none" startarrowwidth="medium" startarrowlength="medium" endarrow="none" endarrowwidth="medium" endarrowlength="medium"/>
                </v:shape>
              </v:group>
            </w:pict>
          </mc:Fallback>
        </mc:AlternateContent>
      </w:r>
      <w:r>
        <mc:AlternateContent>
          <mc:Choice Requires="wps">
            <w:drawing xmlns:a="http://schemas.openxmlformats.org/drawingml/2006/main">
              <wp:anchor distT="57150" distB="57150" distL="57150" distR="57150" simplePos="0" relativeHeight="251660288" behindDoc="0" locked="0" layoutInCell="1" allowOverlap="1">
                <wp:simplePos x="0" y="0"/>
                <wp:positionH relativeFrom="page">
                  <wp:posOffset>1818005</wp:posOffset>
                </wp:positionH>
                <wp:positionV relativeFrom="page">
                  <wp:posOffset>9631426</wp:posOffset>
                </wp:positionV>
                <wp:extent cx="3741420" cy="127000"/>
                <wp:effectExtent l="0" t="0" r="0" b="0"/>
                <wp:wrapSquare wrapText="bothSides" distL="57150" distR="57150" distT="57150" distB="57150"/>
                <wp:docPr id="1073741831" name="officeArt object" descr="Text Box 128"/>
                <wp:cNvGraphicFramePr/>
                <a:graphic xmlns:a="http://schemas.openxmlformats.org/drawingml/2006/main">
                  <a:graphicData uri="http://schemas.microsoft.com/office/word/2010/wordprocessingShape">
                    <wps:wsp>
                      <wps:cNvSpPr txBox="1"/>
                      <wps:spPr>
                        <a:xfrm>
                          <a:off x="0" y="0"/>
                          <a:ext cx="3741420" cy="127000"/>
                        </a:xfrm>
                        <a:prstGeom prst="rect">
                          <a:avLst/>
                        </a:prstGeom>
                        <a:noFill/>
                        <a:ln w="12700" cap="flat">
                          <a:noFill/>
                          <a:miter lim="400000"/>
                        </a:ln>
                        <a:effectLst/>
                      </wps:spPr>
                      <wps:txbx>
                        <w:txbxContent>
                          <w:p>
                            <w:pPr>
                              <w:pStyle w:val="No Spacing"/>
                            </w:pPr>
                            <w:r>
                              <w:rPr>
                                <w:caps w:val="1"/>
                                <w:outline w:val="0"/>
                                <w:color w:val="7f7f7f"/>
                                <w:sz w:val="18"/>
                                <w:szCs w:val="18"/>
                                <w:u w:color="7f7f7f"/>
                                <w:rtl w:val="0"/>
                                <w:lang w:val="en-US"/>
                                <w14:textFill>
                                  <w14:solidFill>
                                    <w14:srgbClr w14:val="7F7F7F"/>
                                  </w14:solidFill>
                                </w14:textFill>
                              </w:rPr>
                              <w:t>ROC Mondriaan</w:t>
                            </w:r>
                            <w:r>
                              <w:rPr>
                                <w:caps w:val="1"/>
                                <w:outline w:val="0"/>
                                <w:color w:val="7f7f7f"/>
                                <w:sz w:val="18"/>
                                <w:szCs w:val="18"/>
                                <w:u w:color="7f7f7f"/>
                                <w:rtl w:val="0"/>
                                <w:lang w:val="en-US"/>
                                <w14:textFill>
                                  <w14:solidFill>
                                    <w14:srgbClr w14:val="7F7F7F"/>
                                  </w14:solidFill>
                                </w14:textFill>
                              </w:rPr>
                              <w:t> </w:t>
                            </w:r>
                            <w:r>
                              <w:rPr>
                                <w:outline w:val="0"/>
                                <w:color w:val="7f7f7f"/>
                                <w:sz w:val="18"/>
                                <w:szCs w:val="18"/>
                                <w:u w:color="7f7f7f"/>
                                <w:rtl w:val="0"/>
                                <w:lang w:val="en-US"/>
                                <w14:textFill>
                                  <w14:solidFill>
                                    <w14:srgbClr w14:val="7F7F7F"/>
                                  </w14:solidFill>
                                </w14:textFill>
                              </w:rPr>
                              <w:t>|</w:t>
                            </w:r>
                            <w:r>
                              <w:rPr>
                                <w:outline w:val="0"/>
                                <w:color w:val="7f7f7f"/>
                                <w:sz w:val="18"/>
                                <w:szCs w:val="18"/>
                                <w:u w:color="7f7f7f"/>
                                <w:rtl w:val="0"/>
                                <w:lang w:val="en-US"/>
                                <w14:textFill>
                                  <w14:solidFill>
                                    <w14:srgbClr w14:val="7F7F7F"/>
                                  </w14:solidFill>
                                </w14:textFill>
                              </w:rPr>
                              <w:t> </w:t>
                            </w:r>
                            <w:r>
                              <w:rPr>
                                <w:outline w:val="0"/>
                                <w:color w:val="7f7f7f"/>
                                <w:sz w:val="18"/>
                                <w:szCs w:val="18"/>
                                <w:u w:color="7f7f7f"/>
                                <w:rtl w:val="0"/>
                                <w:lang w:val="en-US"/>
                                <w14:textFill>
                                  <w14:solidFill>
                                    <w14:srgbClr w14:val="7F7F7F"/>
                                  </w14:solidFill>
                                </w14:textFill>
                              </w:rPr>
                              <w:t>Den Haag</w:t>
                            </w:r>
                          </w:p>
                        </w:txbxContent>
                      </wps:txbx>
                      <wps:bodyPr wrap="square" lIns="0" tIns="0" rIns="0" bIns="0" numCol="1" anchor="b">
                        <a:noAutofit/>
                      </wps:bodyPr>
                    </wps:wsp>
                  </a:graphicData>
                </a:graphic>
              </wp:anchor>
            </w:drawing>
          </mc:Choice>
          <mc:Fallback>
            <w:pict>
              <v:shape id="_x0000_s1032" type="#_x0000_t202" style="visibility:visible;position:absolute;margin-left:143.2pt;margin-top:758.4pt;width:294.6pt;height:10.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pPr>
                      <w:r>
                        <w:rPr>
                          <w:caps w:val="1"/>
                          <w:outline w:val="0"/>
                          <w:color w:val="7f7f7f"/>
                          <w:sz w:val="18"/>
                          <w:szCs w:val="18"/>
                          <w:u w:color="7f7f7f"/>
                          <w:rtl w:val="0"/>
                          <w:lang w:val="en-US"/>
                          <w14:textFill>
                            <w14:solidFill>
                              <w14:srgbClr w14:val="7F7F7F"/>
                            </w14:solidFill>
                          </w14:textFill>
                        </w:rPr>
                        <w:t>ROC Mondriaan</w:t>
                      </w:r>
                      <w:r>
                        <w:rPr>
                          <w:caps w:val="1"/>
                          <w:outline w:val="0"/>
                          <w:color w:val="7f7f7f"/>
                          <w:sz w:val="18"/>
                          <w:szCs w:val="18"/>
                          <w:u w:color="7f7f7f"/>
                          <w:rtl w:val="0"/>
                          <w:lang w:val="en-US"/>
                          <w14:textFill>
                            <w14:solidFill>
                              <w14:srgbClr w14:val="7F7F7F"/>
                            </w14:solidFill>
                          </w14:textFill>
                        </w:rPr>
                        <w:t> </w:t>
                      </w:r>
                      <w:r>
                        <w:rPr>
                          <w:outline w:val="0"/>
                          <w:color w:val="7f7f7f"/>
                          <w:sz w:val="18"/>
                          <w:szCs w:val="18"/>
                          <w:u w:color="7f7f7f"/>
                          <w:rtl w:val="0"/>
                          <w:lang w:val="en-US"/>
                          <w14:textFill>
                            <w14:solidFill>
                              <w14:srgbClr w14:val="7F7F7F"/>
                            </w14:solidFill>
                          </w14:textFill>
                        </w:rPr>
                        <w:t>|</w:t>
                      </w:r>
                      <w:r>
                        <w:rPr>
                          <w:outline w:val="0"/>
                          <w:color w:val="7f7f7f"/>
                          <w:sz w:val="18"/>
                          <w:szCs w:val="18"/>
                          <w:u w:color="7f7f7f"/>
                          <w:rtl w:val="0"/>
                          <w:lang w:val="en-US"/>
                          <w14:textFill>
                            <w14:solidFill>
                              <w14:srgbClr w14:val="7F7F7F"/>
                            </w14:solidFill>
                          </w14:textFill>
                        </w:rPr>
                        <w:t> </w:t>
                      </w:r>
                      <w:r>
                        <w:rPr>
                          <w:outline w:val="0"/>
                          <w:color w:val="7f7f7f"/>
                          <w:sz w:val="18"/>
                          <w:szCs w:val="18"/>
                          <w:u w:color="7f7f7f"/>
                          <w:rtl w:val="0"/>
                          <w:lang w:val="en-US"/>
                          <w14:textFill>
                            <w14:solidFill>
                              <w14:srgbClr w14:val="7F7F7F"/>
                            </w14:solidFill>
                          </w14:textFill>
                        </w:rPr>
                        <w:t>Den Haag</w:t>
                      </w:r>
                    </w:p>
                  </w:txbxContent>
                </v:textbox>
                <w10:wrap type="square" side="bothSides" anchorx="page" anchory="page"/>
              </v:shape>
            </w:pict>
          </mc:Fallback>
        </mc:AlternateConten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6051550</wp:posOffset>
                </wp:positionH>
                <wp:positionV relativeFrom="page">
                  <wp:posOffset>245744</wp:posOffset>
                </wp:positionV>
                <wp:extent cx="594360" cy="987553"/>
                <wp:effectExtent l="0" t="0" r="0" b="0"/>
                <wp:wrapNone/>
                <wp:docPr id="1073741832" name="officeArt object" descr="Rectangle 130"/>
                <wp:cNvGraphicFramePr/>
                <a:graphic xmlns:a="http://schemas.openxmlformats.org/drawingml/2006/main">
                  <a:graphicData uri="http://schemas.microsoft.com/office/word/2010/wordprocessingShape">
                    <wps:wsp>
                      <wps:cNvSpPr/>
                      <wps:spPr>
                        <a:xfrm>
                          <a:off x="0" y="0"/>
                          <a:ext cx="594360" cy="987553"/>
                        </a:xfrm>
                        <a:prstGeom prst="rect">
                          <a:avLst/>
                        </a:prstGeom>
                        <a:solidFill>
                          <a:schemeClr val="accent1"/>
                        </a:solidFill>
                        <a:ln w="12700" cap="flat">
                          <a:noFill/>
                          <a:miter lim="400000"/>
                        </a:ln>
                        <a:effectLst/>
                      </wps:spPr>
                      <wps:txbx>
                        <w:txbxContent>
                          <w:p>
                            <w:pPr>
                              <w:pStyle w:val="No Spacing"/>
                              <w:jc w:val="right"/>
                            </w:pPr>
                            <w:r>
                              <w:rPr>
                                <w:outline w:val="0"/>
                                <w:color w:val="ffffff"/>
                                <w:sz w:val="24"/>
                                <w:szCs w:val="24"/>
                                <w:u w:color="ffffff"/>
                                <w:rtl w:val="0"/>
                                <w:lang w:val="en-US"/>
                                <w14:textFill>
                                  <w14:solidFill>
                                    <w14:srgbClr w14:val="FFFFFF"/>
                                  </w14:solidFill>
                                </w14:textFill>
                              </w:rPr>
                              <w:t>2022</w:t>
                            </w:r>
                          </w:p>
                        </w:txbxContent>
                      </wps:txbx>
                      <wps:bodyPr wrap="square" lIns="45719" tIns="45719" rIns="45719" bIns="45719" numCol="1" anchor="b">
                        <a:noAutofit/>
                      </wps:bodyPr>
                    </wps:wsp>
                  </a:graphicData>
                </a:graphic>
              </wp:anchor>
            </w:drawing>
          </mc:Choice>
          <mc:Fallback>
            <w:pict>
              <v:rect id="_x0000_s1033" style="visibility:visible;position:absolute;margin-left:476.5pt;margin-top:19.3pt;width:46.8pt;height:77.8pt;z-index:251659264;mso-position-horizontal:absolute;mso-position-horizontal-relative:page;mso-position-vertical:absolute;mso-position-vertical-relative:page;mso-wrap-distance-left:0.0pt;mso-wrap-distance-top:0.0pt;mso-wrap-distance-right:0.0pt;mso-wrap-distance-bottom:0.0pt;">
                <v:fill color="#4472C4" opacity="100.0%" type="solid"/>
                <v:stroke on="f" weight="1.0pt" dashstyle="solid" endcap="flat" miterlimit="400.0%" joinstyle="miter" linestyle="single" startarrow="none" startarrowwidth="medium" startarrowlength="medium" endarrow="none" endarrowwidth="medium" endarrowlength="medium"/>
                <v:textbox>
                  <w:txbxContent>
                    <w:p>
                      <w:pPr>
                        <w:pStyle w:val="No Spacing"/>
                        <w:jc w:val="right"/>
                      </w:pPr>
                      <w:r>
                        <w:rPr>
                          <w:outline w:val="0"/>
                          <w:color w:val="ffffff"/>
                          <w:sz w:val="24"/>
                          <w:szCs w:val="24"/>
                          <w:u w:color="ffffff"/>
                          <w:rtl w:val="0"/>
                          <w:lang w:val="en-US"/>
                          <w14:textFill>
                            <w14:solidFill>
                              <w14:srgbClr w14:val="FFFFFF"/>
                            </w14:solidFill>
                          </w14:textFill>
                        </w:rPr>
                        <w:t>2022</w:t>
                      </w:r>
                    </w:p>
                  </w:txbxContent>
                </v:textbox>
                <w10:wrap type="none" side="bothSides" anchorx="page" anchory="page"/>
              </v:rect>
            </w:pict>
          </mc:Fallback>
        </mc:AlternateContent>
      </w:r>
      <w:r>
        <w:rPr>
          <w:rFonts w:ascii="Arial Unicode MS" w:cs="Arial Unicode MS" w:hAnsi="Arial Unicode MS" w:eastAsia="Arial Unicode MS"/>
          <w:b w:val="0"/>
          <w:bCs w:val="0"/>
          <w:i w:val="0"/>
          <w:iCs w:val="0"/>
          <w:outline w:val="0"/>
          <w:color w:val="595959"/>
          <w:sz w:val="28"/>
          <w:szCs w:val="28"/>
          <w:u w:color="595959"/>
          <w:lang w:val="en-US"/>
          <w14:textFill>
            <w14:solidFill>
              <w14:srgbClr w14:val="595959"/>
            </w14:solidFill>
          </w14:textFill>
        </w:rPr>
        <w:br w:type="page"/>
      </w:r>
    </w:p>
    <w:p>
      <w:pPr>
        <w:pStyle w:val="heading 1"/>
        <w:ind w:left="432" w:hanging="432"/>
      </w:pPr>
      <w:bookmarkStart w:name="_Toc" w:id="0"/>
      <w:r>
        <w:rPr>
          <w:rtl w:val="0"/>
          <w:lang w:val="nl-NL"/>
        </w:rPr>
        <w:t>Inhoud</w:t>
      </w:r>
      <w:bookmarkEnd w:id="0"/>
    </w:p>
    <w:p>
      <w:pPr>
        <w:pStyle w:val="Normal.0"/>
      </w:pPr>
      <w:r>
        <w:rPr/>
        <w:fldChar w:fldCharType="begin" w:fldLock="0"/>
      </w:r>
      <w:r>
        <w:instrText xml:space="preserve"> TOC \t "heading 1, 1,heading 2, 2"</w:instrText>
      </w:r>
      <w:r>
        <w:rPr/>
        <w:fldChar w:fldCharType="separate" w:fldLock="0"/>
      </w:r>
    </w:p>
    <w:p>
      <w:pPr>
        <w:pStyle w:val="TOC 1"/>
      </w:pPr>
      <w:r>
        <w:rPr>
          <w:rFonts w:cs="Arial Unicode MS" w:eastAsia="Arial Unicode MS"/>
          <w:rtl w:val="0"/>
        </w:rPr>
        <w:t>Inhoud</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rtl w:val="0"/>
        </w:rPr>
        <w:t>Inleiding</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numPr>
          <w:ilvl w:val="0"/>
          <w:numId w:val="2"/>
        </w:numPr>
      </w:pPr>
      <w:r>
        <w:rPr>
          <w:rFonts w:cs="Arial Unicode MS" w:eastAsia="Arial Unicode MS"/>
          <w:rtl w:val="0"/>
        </w:rPr>
        <w:t>Missie van de klant</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numPr>
          <w:ilvl w:val="0"/>
          <w:numId w:val="3"/>
        </w:numPr>
      </w:pPr>
      <w:r>
        <w:rPr>
          <w:rFonts w:cs="Arial Unicode MS" w:eastAsia="Arial Unicode MS"/>
          <w:rtl w:val="0"/>
        </w:rPr>
        <w:t>Huidige situatie</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numPr>
          <w:ilvl w:val="0"/>
          <w:numId w:val="4"/>
        </w:numPr>
      </w:pPr>
      <w:r>
        <w:rPr>
          <w:rFonts w:cs="Arial Unicode MS" w:eastAsia="Arial Unicode MS"/>
          <w:rtl w:val="0"/>
        </w:rPr>
        <w:t>Gewenste situatie</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1"/>
        <w:numPr>
          <w:ilvl w:val="0"/>
          <w:numId w:val="5"/>
        </w:numPr>
      </w:pPr>
      <w:r>
        <w:rPr>
          <w:rFonts w:cs="Arial Unicode MS" w:eastAsia="Arial Unicode MS"/>
          <w:rtl w:val="0"/>
        </w:rPr>
        <w:t>Het product</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Product eisen</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1"/>
        <w:numPr>
          <w:ilvl w:val="0"/>
          <w:numId w:val="6"/>
        </w:numPr>
      </w:pPr>
      <w:r>
        <w:rPr>
          <w:rFonts w:cs="Arial Unicode MS" w:eastAsia="Arial Unicode MS"/>
          <w:rtl w:val="0"/>
        </w:rPr>
        <w:t>Doelgroep(en)</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1"/>
        <w:numPr>
          <w:ilvl w:val="0"/>
          <w:numId w:val="7"/>
        </w:numPr>
      </w:pPr>
      <w:r>
        <w:rPr>
          <w:rFonts w:cs="Arial Unicode MS" w:eastAsia="Arial Unicode MS"/>
          <w:rtl w:val="0"/>
        </w:rPr>
        <w:t>Projectdoelstelling(en)</w:t>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1"/>
        <w:numPr>
          <w:ilvl w:val="0"/>
          <w:numId w:val="8"/>
        </w:numPr>
      </w:pPr>
      <w:r>
        <w:rPr>
          <w:rFonts w:cs="Arial Unicode MS" w:eastAsia="Arial Unicode MS"/>
          <w:rtl w:val="0"/>
        </w:rPr>
        <w:t>Technieken en codeconventies</w:t>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1"/>
        <w:numPr>
          <w:ilvl w:val="0"/>
          <w:numId w:val="9"/>
        </w:numPr>
      </w:pPr>
      <w:r>
        <w:rPr>
          <w:rFonts w:cs="Arial Unicode MS" w:eastAsia="Arial Unicode MS"/>
          <w:rtl w:val="0"/>
        </w:rPr>
        <w:t>User Stories</w:t>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Normal.0"/>
      </w:pPr>
      <w:r>
        <w:rPr/>
        <w:fldChar w:fldCharType="end" w:fldLock="0"/>
      </w:r>
    </w:p>
    <w:p>
      <w:pPr>
        <w:pStyle w:val="Normal.0"/>
      </w:pPr>
      <w:r>
        <w:rPr>
          <w:rFonts w:ascii="Arial Unicode MS" w:cs="Arial Unicode MS" w:hAnsi="Arial Unicode MS" w:eastAsia="Arial Unicode MS"/>
          <w:b w:val="0"/>
          <w:bCs w:val="0"/>
          <w:i w:val="0"/>
          <w:iCs w:val="0"/>
        </w:rPr>
        <w:br w:type="page"/>
      </w:r>
    </w:p>
    <w:p>
      <w:pPr>
        <w:pStyle w:val="heading 1"/>
        <w:numPr>
          <w:ilvl w:val="0"/>
          <w:numId w:val="11"/>
        </w:numPr>
      </w:pPr>
      <w:bookmarkStart w:name="_Toc1" w:id="1"/>
      <w:r>
        <w:rPr>
          <w:rFonts w:cs="Arial Unicode MS" w:eastAsia="Arial Unicode MS"/>
          <w:rtl w:val="0"/>
        </w:rPr>
        <w:t>Inleiding</w:t>
      </w:r>
      <w:bookmarkEnd w:id="1"/>
    </w:p>
    <w:p>
      <w:pPr>
        <w:pStyle w:val="正文"/>
        <w:bidi w:val="0"/>
      </w:pPr>
      <w:r>
        <w:rPr>
          <w:rtl w:val="0"/>
        </w:rPr>
        <w:t>De heer carleone uit de rotterdamse haven, heeft een pizzaria die heet supranos en die heeft ons benaderd voor een opdracht om voor hem een website te maken dat gebruiksvriendelijk en overzichtelijk is voor de klanten.</w:t>
      </w:r>
    </w:p>
    <w:p>
      <w:pPr>
        <w:pStyle w:val="heading 1"/>
        <w:numPr>
          <w:ilvl w:val="0"/>
          <w:numId w:val="11"/>
        </w:numPr>
      </w:pPr>
      <w:bookmarkStart w:name="_Toc2" w:id="2"/>
      <w:r>
        <w:rPr>
          <w:rFonts w:cs="Arial Unicode MS" w:eastAsia="Arial Unicode MS"/>
          <w:rtl w:val="0"/>
          <w:lang w:val="nl-NL"/>
        </w:rPr>
        <w:t>Missie van de klant</w:t>
      </w:r>
      <w:bookmarkEnd w:id="2"/>
    </w:p>
    <w:p>
      <w:pPr>
        <w:pStyle w:val="正文"/>
        <w:bidi w:val="0"/>
      </w:pPr>
      <w:r>
        <w:rPr>
          <w:rtl w:val="0"/>
        </w:rPr>
        <w:t>De klant wilt een overzichtelijke en gebruiksvriendelijke website hebben zodat de klant duidelijk kan zien wat ze besteld hebben.</w:t>
      </w:r>
    </w:p>
    <w:p>
      <w:pPr>
        <w:pStyle w:val="heading 1"/>
        <w:numPr>
          <w:ilvl w:val="0"/>
          <w:numId w:val="11"/>
        </w:numPr>
      </w:pPr>
      <w:bookmarkStart w:name="_Toc3" w:id="3"/>
      <w:r>
        <w:rPr>
          <w:rFonts w:cs="Arial Unicode MS" w:eastAsia="Arial Unicode MS"/>
          <w:rtl w:val="0"/>
          <w:lang w:val="nl-NL"/>
        </w:rPr>
        <w:t>Huidige situatie</w:t>
      </w:r>
      <w:bookmarkEnd w:id="3"/>
    </w:p>
    <w:p>
      <w:pPr>
        <w:pStyle w:val="Normal.0"/>
        <w:rPr>
          <w:del w:id="4" w:date="2023-02-09T14:23:52Z" w:author="haonan wu"/>
        </w:rPr>
      </w:pPr>
    </w:p>
    <w:p>
      <w:pPr>
        <w:pStyle w:val="Normal.0"/>
      </w:pPr>
    </w:p>
    <w:p>
      <w:pPr>
        <w:pStyle w:val="正文"/>
        <w:bidi w:val="0"/>
      </w:pPr>
      <w:r>
        <w:rPr>
          <w:rtl w:val="0"/>
        </w:rPr>
        <w:t>De website is op dit moment nog niet overzichtelijk genoeg voor de gebruikers waardoor het niet verstandig is om de website te lanceren</w:t>
      </w:r>
      <w:r>
        <w:rPr>
          <w:rtl w:val="0"/>
        </w:rPr>
        <w:t>.</w:t>
      </w:r>
    </w:p>
    <w:p>
      <w:pPr>
        <w:pStyle w:val="heading 1"/>
        <w:numPr>
          <w:ilvl w:val="0"/>
          <w:numId w:val="11"/>
        </w:numPr>
      </w:pPr>
      <w:bookmarkStart w:name="_Toc4" w:id="5"/>
      <w:r>
        <w:rPr>
          <w:rFonts w:cs="Arial Unicode MS" w:eastAsia="Arial Unicode MS"/>
          <w:rtl w:val="0"/>
          <w:lang w:val="nl-NL"/>
        </w:rPr>
        <w:t>Gewenste situatie</w:t>
      </w:r>
      <w:bookmarkEnd w:id="5"/>
    </w:p>
    <w:p>
      <w:pPr>
        <w:pStyle w:val="正文"/>
        <w:bidi w:val="0"/>
      </w:pPr>
      <w:r>
        <w:rPr>
          <w:rtl w:val="0"/>
        </w:rPr>
        <w:t>De gewenste resultaat zou zijn als de website overzichtelijker en gebruiksvriendelijk zou zijn.</w:t>
      </w:r>
      <w:r>
        <w:rPr>
          <w:rFonts w:ascii="Arial Unicode MS" w:cs="Arial Unicode MS" w:hAnsi="Arial Unicode MS" w:eastAsia="Arial Unicode MS"/>
          <w:b w:val="0"/>
          <w:bCs w:val="0"/>
          <w:i w:val="0"/>
          <w:iCs w:val="0"/>
        </w:rPr>
        <w:br w:type="page"/>
      </w:r>
    </w:p>
    <w:p>
      <w:pPr>
        <w:pStyle w:val="heading 1"/>
        <w:numPr>
          <w:ilvl w:val="0"/>
          <w:numId w:val="11"/>
        </w:numPr>
      </w:pPr>
      <w:bookmarkStart w:name="_Toc5" w:id="6"/>
      <w:r>
        <w:rPr>
          <w:rFonts w:cs="Arial Unicode MS" w:eastAsia="Arial Unicode MS"/>
          <w:rtl w:val="0"/>
          <w:lang w:val="nl-NL"/>
        </w:rPr>
        <w:t>Het product</w:t>
      </w:r>
      <w:bookmarkEnd w:id="6"/>
    </w:p>
    <w:p>
      <w:pPr>
        <w:pStyle w:val="正文"/>
        <w:bidi w:val="0"/>
      </w:pPr>
      <w:r>
        <w:rPr>
          <w:rtl w:val="0"/>
        </w:rPr>
        <w:t>Een website waar je pizza`s kan bestellen</w:t>
      </w:r>
      <w:r>
        <w:rPr>
          <w:rtl w:val="0"/>
        </w:rPr>
        <w:t>.</w:t>
      </w:r>
    </w:p>
    <w:p>
      <w:pPr>
        <w:pStyle w:val="heading 2"/>
        <w:numPr>
          <w:ilvl w:val="1"/>
          <w:numId w:val="11"/>
        </w:numPr>
      </w:pPr>
      <w:bookmarkStart w:name="_Toc6" w:id="7"/>
      <w:r>
        <w:rPr>
          <w:rFonts w:cs="Arial Unicode MS" w:eastAsia="Arial Unicode MS"/>
          <w:rtl w:val="0"/>
          <w:lang w:val="nl-NL"/>
        </w:rPr>
        <w:t>Product eisen</w:t>
      </w:r>
      <w:bookmarkEnd w:id="7"/>
    </w:p>
    <w:p>
      <w:pPr>
        <w:pStyle w:val="正文"/>
        <w:bidi w:val="0"/>
      </w:pPr>
      <w:r>
        <w:rPr>
          <w:rtl w:val="0"/>
        </w:rPr>
        <w:t>Website met een navigatiebalk met links die je verwijzen naar andere pagina`s zoals categorieen, bestelformulier, ContactPagina, Inloggen</w:t>
      </w:r>
      <w:r>
        <w:rPr>
          <w:rtl w:val="0"/>
        </w:rPr>
        <w:t>.</w:t>
      </w:r>
    </w:p>
    <w:p>
      <w:pPr>
        <w:pStyle w:val="heading 1"/>
        <w:numPr>
          <w:ilvl w:val="0"/>
          <w:numId w:val="11"/>
        </w:numPr>
      </w:pPr>
      <w:bookmarkStart w:name="_Toc7" w:id="8"/>
      <w:r>
        <w:rPr>
          <w:rFonts w:cs="Arial Unicode MS" w:eastAsia="Arial Unicode MS"/>
          <w:rtl w:val="0"/>
          <w:lang w:val="nl-NL"/>
        </w:rPr>
        <w:t>Doelgroep(en)</w:t>
      </w:r>
      <w:bookmarkEnd w:id="8"/>
    </w:p>
    <w:p>
      <w:pPr>
        <w:pStyle w:val="正文"/>
        <w:bidi w:val="0"/>
        <w:rPr>
          <w:rFonts w:ascii="Calibri Light" w:cs="Calibri Light" w:hAnsi="Calibri Light" w:eastAsia="Calibri Light"/>
          <w:outline w:val="0"/>
          <w:color w:val="2f5496"/>
          <w:u w:color="2f5496"/>
          <w14:textFill>
            <w14:solidFill>
              <w14:srgbClr w14:val="2F5496"/>
            </w14:solidFill>
          </w14:textFill>
        </w:rPr>
      </w:pPr>
      <w:r>
        <w:rPr>
          <w:rtl w:val="0"/>
        </w:rPr>
        <w:t>Iedereen</w:t>
      </w:r>
    </w:p>
    <w:p>
      <w:pPr>
        <w:pStyle w:val="heading 1"/>
        <w:numPr>
          <w:ilvl w:val="0"/>
          <w:numId w:val="11"/>
        </w:numPr>
      </w:pPr>
      <w:bookmarkStart w:name="_Toc8" w:id="9"/>
      <w:r>
        <w:rPr>
          <w:rFonts w:cs="Arial Unicode MS" w:eastAsia="Arial Unicode MS"/>
          <w:rtl w:val="0"/>
          <w:lang w:val="nl-NL"/>
        </w:rPr>
        <w:t>Projectdoelstelling(en)</w:t>
      </w:r>
      <w:bookmarkEnd w:id="9"/>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240" w:lineRule="auto"/>
        <w:ind w:left="0" w:right="0" w:firstLine="0"/>
        <w:jc w:val="left"/>
        <w:rPr>
          <w:rtl w:val="0"/>
        </w:rPr>
      </w:pPr>
      <w:r>
        <w:rPr>
          <w:rtl w:val="0"/>
          <w:lang w:val="nl-NL"/>
        </w:rPr>
        <w:t>Elke Gemaakte userstory op tijd inleveren.</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240" w:lineRule="auto"/>
        <w:ind w:left="0" w:right="0" w:firstLine="0"/>
        <w:jc w:val="left"/>
        <w:rPr>
          <w:rtl w:val="0"/>
        </w:rPr>
      </w:pPr>
      <w:r>
        <w:rPr>
          <w:rtl w:val="0"/>
          <w:lang w:val="nl-NL"/>
        </w:rPr>
        <w:t>Leren van symphony en huidige php basis verbreden.</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240" w:lineRule="auto"/>
        <w:ind w:left="0" w:right="0" w:firstLine="0"/>
        <w:jc w:val="left"/>
        <w:rPr>
          <w:rtl w:val="0"/>
        </w:rPr>
      </w:pPr>
    </w:p>
    <w:p>
      <w:pPr>
        <w:pStyle w:val="Normal.0"/>
      </w:pPr>
    </w:p>
    <w:p>
      <w:pPr>
        <w:pStyle w:val="heading 1"/>
        <w:numPr>
          <w:ilvl w:val="0"/>
          <w:numId w:val="11"/>
        </w:numPr>
      </w:pPr>
      <w:bookmarkStart w:name="_Toc9" w:id="10"/>
      <w:r>
        <w:rPr>
          <w:rFonts w:cs="Arial Unicode MS" w:eastAsia="Arial Unicode MS"/>
          <w:rtl w:val="0"/>
          <w:lang w:val="nl-NL"/>
        </w:rPr>
        <w:t>Technieken en codeconventies</w:t>
      </w:r>
      <w:bookmarkEnd w:id="10"/>
    </w:p>
    <w:p>
      <w:pPr>
        <w:pStyle w:val="Normal.0"/>
        <w:rPr>
          <w:del w:id="11" w:date="2023-02-09T14:26:00Z" w:author="haonan wu"/>
        </w:rPr>
      </w:pPr>
      <w:r>
        <w:rPr>
          <w:rFonts w:cs="Arial Unicode MS" w:eastAsia="Arial Unicode MS"/>
          <w:rtl w:val="0"/>
        </w:rPr>
        <w:t>Html,css,php,js,phpstorm,bootstrap</w:t>
      </w:r>
    </w:p>
    <w:p>
      <w:pPr>
        <w:pStyle w:val="Normal.0"/>
      </w:pPr>
    </w:p>
    <w:p>
      <w:pPr>
        <w:pStyle w:val="heading 1"/>
        <w:numPr>
          <w:ilvl w:val="0"/>
          <w:numId w:val="11"/>
        </w:numPr>
      </w:pPr>
      <w:bookmarkStart w:name="_Toc10" w:id="12"/>
      <w:r>
        <w:rPr>
          <w:rFonts w:cs="Arial Unicode MS" w:eastAsia="Arial Unicode MS"/>
          <w:rtl w:val="0"/>
          <w:lang w:val="nl-NL"/>
        </w:rPr>
        <w:t>User Stories</w:t>
      </w:r>
      <w:bookmarkEnd w:id="12"/>
    </w:p>
    <w:p>
      <w:pPr>
        <w:pStyle w:val="Normal.0"/>
      </w:pPr>
      <w:r>
        <w:rPr>
          <w:rFonts w:cs="Arial Unicode MS" w:eastAsia="Arial Unicode MS"/>
          <w:rtl w:val="0"/>
          <w:lang w:val="nl-NL"/>
        </w:rPr>
        <w:t xml:space="preserve">In dit hoofdstuk bespreken we user-stories die bedacht zijn voor dit project </w:t>
      </w:r>
    </w:p>
    <w:p>
      <w:pPr>
        <w:pStyle w:val="Normal.0"/>
      </w:pPr>
      <w:r>
        <w:rPr>
          <w:rFonts w:cs="Arial Unicode MS" w:eastAsia="Arial Unicode MS"/>
          <w:rtl w:val="0"/>
          <w:lang w:val="nl-NL"/>
        </w:rPr>
        <w:t>Geef hier de prioriteit van de user stories aan. Maak gebruik van MoSCoW. ( must, should , could, would). Geef ook aan hoe zwaar jullie denken dat deze US is (licht, gemiddeld, zwaar).</w:t>
      </w:r>
    </w:p>
    <w:p>
      <w:pPr>
        <w:pStyle w:val="Normal.0"/>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23"/>
        <w:gridCol w:w="5818"/>
        <w:gridCol w:w="1122"/>
        <w:gridCol w:w="953"/>
      </w:tblGrid>
      <w:tr>
        <w:tblPrEx>
          <w:shd w:val="clear" w:color="auto" w:fill="cdd4e9"/>
        </w:tblPrEx>
        <w:trPr>
          <w:trHeight w:val="221" w:hRule="atLeast"/>
        </w:trPr>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nl-NL"/>
              </w:rPr>
              <w:t xml:space="preserve">Nummer </w:t>
            </w:r>
          </w:p>
        </w:tc>
        <w:tc>
          <w:tcPr>
            <w:tcW w:type="dxa" w:w="5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User Story</w:t>
            </w:r>
          </w:p>
        </w:tc>
        <w:tc>
          <w:tcPr>
            <w:tcW w:type="dxa" w:w="1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MoSCoW</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Zwaarte</w:t>
            </w:r>
          </w:p>
        </w:tc>
      </w:tr>
      <w:tr>
        <w:tblPrEx>
          <w:shd w:val="clear" w:color="auto" w:fill="cdd4e9"/>
        </w:tblPrEx>
        <w:trPr>
          <w:trHeight w:val="741" w:hRule="atLeast"/>
        </w:trPr>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US1</w:t>
            </w:r>
          </w:p>
        </w:tc>
        <w:tc>
          <w:tcPr>
            <w:tcW w:type="dxa" w:w="5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样式 1"/>
            </w:pPr>
            <w:r>
              <w:rPr>
                <w:rFonts w:ascii="Calibri" w:cs="Arial Unicode MS" w:hAnsi="Calibri" w:eastAsia="Arial Unicode MS"/>
                <w:rtl w:val="0"/>
              </w:rPr>
              <w:t>Als adminstor, wil ik een Functioneel ontwerp en Technische ontwerp maken, zodat de adminstor weet de aanwijzingen voor het maken van Pizza website.</w:t>
            </w:r>
            <w:r>
              <w:rPr>
                <w:rFonts w:ascii="Calibri" w:cs="Arial Unicode MS" w:hAnsi="Calibri" w:eastAsia="Arial Unicode MS" w:hint="default"/>
                <w:rtl w:val="0"/>
              </w:rPr>
              <w:t> </w:t>
            </w:r>
          </w:p>
        </w:tc>
        <w:tc>
          <w:tcPr>
            <w:tcW w:type="dxa" w:w="1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Must</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l</w:t>
            </w:r>
          </w:p>
        </w:tc>
      </w:tr>
      <w:tr>
        <w:tblPrEx>
          <w:shd w:val="clear" w:color="auto" w:fill="cdd4e9"/>
        </w:tblPrEx>
        <w:trPr>
          <w:trHeight w:val="741" w:hRule="atLeast"/>
        </w:trPr>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US2</w:t>
            </w:r>
          </w:p>
        </w:tc>
        <w:tc>
          <w:tcPr>
            <w:tcW w:type="dxa" w:w="5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样式 1"/>
            </w:pPr>
            <w:r>
              <w:rPr>
                <w:rFonts w:ascii="Calibri" w:cs="Arial Unicode MS" w:hAnsi="Calibri" w:eastAsia="Arial Unicode MS"/>
                <w:rtl w:val="0"/>
              </w:rPr>
              <w:t>Als adminstor, wil ik een home pagina en contact pagina maken, zodat de gast de informatie over de pizza website kan zien.</w:t>
            </w:r>
            <w:r>
              <w:rPr>
                <w:rFonts w:ascii="Calibri" w:cs="Arial Unicode MS" w:hAnsi="Calibri" w:eastAsia="Arial Unicode MS" w:hint="default"/>
                <w:rtl w:val="0"/>
              </w:rPr>
              <w:t>  </w:t>
            </w:r>
          </w:p>
        </w:tc>
        <w:tc>
          <w:tcPr>
            <w:tcW w:type="dxa" w:w="1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Must</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l</w:t>
            </w:r>
          </w:p>
        </w:tc>
      </w:tr>
      <w:tr>
        <w:tblPrEx>
          <w:shd w:val="clear" w:color="auto" w:fill="cdd4e9"/>
        </w:tblPrEx>
        <w:trPr>
          <w:trHeight w:val="741" w:hRule="atLeast"/>
        </w:trPr>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US3</w:t>
            </w:r>
          </w:p>
        </w:tc>
        <w:tc>
          <w:tcPr>
            <w:tcW w:type="dxa" w:w="5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样式 1"/>
            </w:pPr>
            <w:r>
              <w:rPr>
                <w:rFonts w:ascii="Calibri" w:cs="Arial Unicode MS" w:hAnsi="Calibri" w:eastAsia="Arial Unicode MS"/>
                <w:rtl w:val="0"/>
              </w:rPr>
              <w:t>Als adminstor, wil ik een database aanmaken, zodat de informatie over de bestelling van gast uit database kan worden.</w:t>
            </w:r>
            <w:r>
              <w:rPr>
                <w:rFonts w:ascii="Calibri" w:cs="Arial Unicode MS" w:hAnsi="Calibri" w:eastAsia="Arial Unicode MS" w:hint="default"/>
                <w:rtl w:val="0"/>
              </w:rPr>
              <w:t> </w:t>
            </w:r>
          </w:p>
        </w:tc>
        <w:tc>
          <w:tcPr>
            <w:tcW w:type="dxa" w:w="1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Must</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w:t>
            </w:r>
          </w:p>
        </w:tc>
      </w:tr>
      <w:tr>
        <w:tblPrEx>
          <w:shd w:val="clear" w:color="auto" w:fill="cdd4e9"/>
        </w:tblPrEx>
        <w:trPr>
          <w:trHeight w:val="851" w:hRule="atLeast"/>
        </w:trPr>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US4</w:t>
            </w:r>
          </w:p>
        </w:tc>
        <w:tc>
          <w:tcPr>
            <w:tcW w:type="dxa" w:w="5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样式 1"/>
            </w:pPr>
            <w:r>
              <w:rPr>
                <w:rFonts w:ascii="Calibri" w:cs="Arial Unicode MS" w:hAnsi="Calibri" w:eastAsia="Arial Unicode MS"/>
                <w:rtl w:val="0"/>
              </w:rPr>
              <w:t>Als adminstor, wil ik een relatie van database aanmaken, zodat de gast pizzas's per category kan laten zien.</w:t>
            </w:r>
            <w:r>
              <w:rPr>
                <w:rFonts w:ascii="Calibri" w:cs="Arial Unicode MS" w:hAnsi="Calibri" w:eastAsia="Arial Unicode MS" w:hint="default"/>
                <w:rtl w:val="0"/>
              </w:rPr>
              <w:t> </w:t>
            </w:r>
          </w:p>
        </w:tc>
        <w:tc>
          <w:tcPr>
            <w:tcW w:type="dxa" w:w="1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Z</w:t>
            </w:r>
          </w:p>
        </w:tc>
      </w:tr>
      <w:tr>
        <w:tblPrEx>
          <w:shd w:val="clear" w:color="auto" w:fill="cdd4e9"/>
        </w:tblPrEx>
        <w:trPr>
          <w:trHeight w:val="741" w:hRule="atLeast"/>
        </w:trPr>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US5</w:t>
            </w:r>
          </w:p>
        </w:tc>
        <w:tc>
          <w:tcPr>
            <w:tcW w:type="dxa" w:w="5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样式 1"/>
            </w:pPr>
            <w:r>
              <w:rPr>
                <w:rFonts w:ascii="Calibri" w:cs="Arial Unicode MS" w:hAnsi="Calibri" w:eastAsia="Arial Unicode MS"/>
                <w:rtl w:val="0"/>
              </w:rPr>
              <w:t xml:space="preserve">Als adminstor, wil ik een formulieren aanmaken, zodat de gast informatie kan invullen en de informatie naar database kan opslaan. </w:t>
            </w:r>
          </w:p>
        </w:tc>
        <w:tc>
          <w:tcPr>
            <w:tcW w:type="dxa" w:w="1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Must</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Z</w:t>
            </w:r>
          </w:p>
        </w:tc>
      </w:tr>
      <w:tr>
        <w:tblPrEx>
          <w:shd w:val="clear" w:color="auto" w:fill="cdd4e9"/>
        </w:tblPrEx>
        <w:trPr>
          <w:trHeight w:val="851" w:hRule="atLeast"/>
        </w:trPr>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US6</w:t>
            </w:r>
          </w:p>
        </w:tc>
        <w:tc>
          <w:tcPr>
            <w:tcW w:type="dxa" w:w="5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样式 1"/>
            </w:pPr>
            <w:r>
              <w:rPr>
                <w:rFonts w:ascii="Calibri" w:cs="Arial Unicode MS" w:hAnsi="Calibri" w:eastAsia="Arial Unicode MS"/>
                <w:rtl w:val="0"/>
              </w:rPr>
              <w:t>Als adminstor, wil ik de pagina van inloggen en pizzabakker aanmaken, zodat de pizzabakker de overzicht van gast van bestelling kan laat zien.</w:t>
            </w:r>
            <w:r>
              <w:rPr>
                <w:rFonts w:ascii="Calibri" w:cs="Arial Unicode MS" w:hAnsi="Calibri" w:eastAsia="Arial Unicode MS" w:hint="default"/>
                <w:rtl w:val="0"/>
              </w:rPr>
              <w:t> </w:t>
            </w:r>
          </w:p>
        </w:tc>
        <w:tc>
          <w:tcPr>
            <w:tcW w:type="dxa" w:w="1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Must</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Z</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r>
      <w:tr>
        <w:tblPrEx>
          <w:shd w:val="clear" w:color="auto" w:fill="cdd4e9"/>
        </w:tblPrEx>
        <w:trPr>
          <w:trHeight w:val="851" w:hRule="atLeast"/>
        </w:trPr>
        <w:tc>
          <w:tcPr>
            <w:tcW w:type="dxa" w:w="1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nl-NL"/>
              </w:rPr>
              <w:t>US7</w:t>
            </w:r>
          </w:p>
        </w:tc>
        <w:tc>
          <w:tcPr>
            <w:tcW w:type="dxa" w:w="5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样式 1"/>
            </w:pPr>
            <w:r>
              <w:rPr>
                <w:rFonts w:ascii="Calibri" w:cs="Arial Unicode MS" w:hAnsi="Calibri" w:eastAsia="Arial Unicode MS"/>
                <w:rtl w:val="0"/>
              </w:rPr>
              <w:t>Als adminstor, wil ik testen en opleveren met JosF, zodat ik alles codes weet om goed te bewerken.</w:t>
            </w:r>
            <w:r>
              <w:rPr>
                <w:rFonts w:ascii="Calibri" w:cs="Arial Unicode MS" w:hAnsi="Calibri" w:eastAsia="Arial Unicode MS" w:hint="default"/>
                <w:rtl w:val="0"/>
              </w:rPr>
              <w:t> </w:t>
            </w:r>
          </w:p>
        </w:tc>
        <w:tc>
          <w:tcPr>
            <w:tcW w:type="dxa" w:w="1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Should</w:t>
            </w:r>
          </w:p>
        </w:tc>
        <w:tc>
          <w:tcPr>
            <w:tcW w:type="dxa" w:w="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l</w:t>
            </w:r>
          </w:p>
        </w:tc>
      </w:tr>
    </w:tbl>
    <w:p>
      <w:pPr>
        <w:pStyle w:val="Normal.0"/>
        <w:widowControl w:val="0"/>
        <w:spacing w:line="240" w:lineRule="auto"/>
      </w:pPr>
      <w:r/>
    </w:p>
    <w:sectPr>
      <w:headerReference w:type="default" r:id="rId4"/>
      <w:headerReference w:type="first" r:id="rId5"/>
      <w:footerReference w:type="default" r:id="rId6"/>
      <w:footerReference w:type="first" r:id="rId7"/>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ingFang SC Regular">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pPr>
    <w:r>
      <w:rPr>
        <w:rtl w:val="0"/>
        <w:lang w:val="nl-NL"/>
      </w:rPr>
      <w:t>Klant:</w:t>
      <w:tab/>
      <w:t>ROC Mondriaan</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nl-NL"/>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rPr>
        <w:rtl w:val="0"/>
        <w:lang w:val="nl-NL"/>
      </w:rPr>
      <w:t>Behoefteanalyse</w:t>
      <w:tab/>
      <w:t>Team</w:t>
      <w:tab/>
      <w:t>Project</w:t>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07"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951"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73"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5"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7"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0"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2"/>
  </w:num>
  <w:num w:numId="11">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nl-NL"/>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left" w:pos="440"/>
        <w:tab w:val="right" w:pos="900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880"/>
        <w:tab w:val="right" w:pos="9000"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nl-NL"/>
      <w14:textFill>
        <w14:solidFill>
          <w14:srgbClr w14:val="2F5496"/>
        </w14:solidFill>
      </w14:textFill>
    </w:rPr>
  </w:style>
  <w:style w:type="numbering" w:styleId="已导入的样式“1”">
    <w:name w:val="已导入的样式“1”"/>
    <w:pPr>
      <w:numPr>
        <w:numId w:val="10"/>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nl-NL"/>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paragraph" w:styleId="样式 1">
    <w:name w:val="样式 1"/>
    <w:next w:val="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header" Target="header2.xml"/><Relationship Id="rId10" Type="http://schemas.openxmlformats.org/officeDocument/2006/relationships/customXml" Target="../customXml/item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E70060487055474897088BAD46C8DE65" ma:contentTypeVersion="14" ma:contentTypeDescription="新建文档。" ma:contentTypeScope="" ma:versionID="4623ebb1c786fc53294da3997a83d85f">
  <xsd:schema xmlns:xsd="http://www.w3.org/2001/XMLSchema" xmlns:xs="http://www.w3.org/2001/XMLSchema" xmlns:p="http://schemas.microsoft.com/office/2006/metadata/properties" xmlns:ns2="ca32855c-b929-475a-88ab-9e831e67d5a2" xmlns:ns3="d3c82a79-5c83-4c58-9974-38044a4d4d58" targetNamespace="http://schemas.microsoft.com/office/2006/metadata/properties" ma:root="true" ma:fieldsID="bc83016134ec647e8d74833037756627" ns2:_="" ns3:_="">
    <xsd:import namespace="ca32855c-b929-475a-88ab-9e831e67d5a2"/>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32855c-b929-475a-88ab-9e831e67d5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图像标记"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5a82a8-c3a0-4b29-b829-aac1bc89d4c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64DD8A-C3E6-4FB8-B5B5-4067D3410ED2}"/>
</file>

<file path=customXml/itemProps2.xml><?xml version="1.0" encoding="utf-8"?>
<ds:datastoreItem xmlns:ds="http://schemas.openxmlformats.org/officeDocument/2006/customXml" ds:itemID="{92277D2C-3199-4A87-A863-842938FC0966}"/>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